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36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64"/>
      </w:tblGrid>
      <w:tr>
        <w:trPr>
          <w:trHeight w:val="2211" w:hRule="exact"/>
          <w:cantSplit w:val="true"/>
        </w:trPr>
        <w:tc>
          <w:tcPr>
            <w:tcW w:w="366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  <w:sz w:val="24"/>
                <w:szCs w:val="24"/>
              </w:rPr>
              <w:t>[family.family_name;block=tbs:row] Family</w:t>
              <w:br/>
              <w:t>[family.street_address]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[family.suburb] [family.state] [family.postcode]</w:t>
            </w:r>
          </w:p>
        </w:tc>
      </w:tr>
    </w:tbl>
    <w:p>
      <w:pPr>
        <w:pStyle w:val="Normal"/>
        <w:jc w:val="center"/>
        <w:rPr>
          <w:b/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</w:r>
    </w:p>
    <w:p>
      <w:pPr>
        <w:pStyle w:val="Normal"/>
        <w:ind w:left="284" w:right="284" w:hanging="0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Printed from [onshow.system_name] Jethro system on [onshow..now;frm=’yyyy-mm-dd’] by [onshow.username]</w:t>
      </w:r>
      <w:bookmarkStart w:id="0" w:name="_GoBack"/>
      <w:bookmarkEnd w:id="0"/>
    </w:p>
    <w:p>
      <w:pPr>
        <w:pStyle w:val="Normal"/>
        <w:jc w:val="center"/>
        <w:rPr/>
      </w:pPr>
      <w:r>
        <w:rPr/>
      </w:r>
    </w:p>
    <w:sectPr>
      <w:type w:val="continuous"/>
      <w:pgSz w:w="11906" w:h="16817"/>
      <w:pgMar w:left="454" w:right="454" w:header="720" w:top="567" w:footer="720" w:bottom="567" w:gutter="0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49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LibreOffice/6.2.0.3$Windows_X86_64 LibreOffice_project/98c6a8a1c6c7b144ce3cc729e34964b47ce25d62</Application>
  <Pages>1</Pages>
  <Words>15</Words>
  <Characters>203</Characters>
  <CharactersWithSpaces>215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2019-12-01T23:59:00Z</dcterms:created>
  <dc:creator>Tom Barrett</dc:creator>
  <dc:description/>
  <dc:language>en-AU</dc:language>
  <cp:lastModifiedBy/>
  <dcterms:modified xsi:type="dcterms:W3CDTF">2020-06-08T17:37:43Z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